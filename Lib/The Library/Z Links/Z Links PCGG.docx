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ns w:author="Pilipinas Una" w:id="0" w:date="2021-12-07T19:47:27Z"/>
        </w:rPr>
      </w:pPr>
      <w:ins w:author="Pilipinas Una" w:id="0" w:date="2021-12-07T19:47:27Z">
        <w:r w:rsidDel="00000000" w:rsidR="00000000" w:rsidRPr="00000000">
          <w:rPr>
            <w:rtl w:val="0"/>
          </w:rPr>
          <w:t xml:space="preserve">PCGG Accomplishment Reports</w:t>
        </w:r>
      </w:ins>
    </w:p>
    <w:p w:rsidR="00000000" w:rsidDel="00000000" w:rsidP="00000000" w:rsidRDefault="00000000" w:rsidRPr="00000000" w14:paraId="00000002">
      <w:pPr>
        <w:rPr>
          <w:ins w:author="Pilipinas Una" w:id="0" w:date="2021-12-07T19:47:27Z"/>
        </w:rPr>
      </w:pPr>
      <w:ins w:author="Pilipinas Una" w:id="0" w:date="2021-12-07T19:47:2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https://drive.google.com/file/d/1-lnDpi1Zb5yDn9djc9j-2krjxZxAPVXx/view?fbclid=IwAR3SwsLjyyoOE7TqP62b7PGybxEEYf-anbl87tl41EOA7Yaxzw3oyF7h8W8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ns w:author="Pilipinas Una" w:id="1" w:date="2021-12-07T19:47:05Z"/>
        </w:rPr>
      </w:pPr>
      <w:ins w:author="Pilipinas Una" w:id="1" w:date="2021-12-07T19:47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8">
      <w:pPr>
        <w:rPr>
          <w:ins w:author="Pilipinas Una" w:id="1" w:date="2021-12-07T19:47:05Z"/>
        </w:rPr>
      </w:pPr>
      <w:ins w:author="Pilipinas Una" w:id="1" w:date="2021-12-07T19:47:05Z">
        <w:r w:rsidDel="00000000" w:rsidR="00000000" w:rsidRPr="00000000">
          <w:rPr>
            <w:rtl w:val="0"/>
          </w:rPr>
          <w:t xml:space="preserve">2019</w:t>
        </w:r>
      </w:ins>
    </w:p>
    <w:p w:rsidR="00000000" w:rsidDel="00000000" w:rsidP="00000000" w:rsidRDefault="00000000" w:rsidRPr="00000000" w14:paraId="00000009">
      <w:pPr>
        <w:rPr>
          <w:ins w:author="Pilipinas Una" w:id="1" w:date="2021-12-07T19:47:05Z"/>
        </w:rPr>
      </w:pPr>
      <w:ins w:author="Pilipinas Una" w:id="1" w:date="2021-12-07T19:47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A">
      <w:pPr>
        <w:rPr>
          <w:ins w:author="Pilipinas Una" w:id="1" w:date="2021-12-07T19:47:05Z"/>
        </w:rPr>
      </w:pPr>
      <w:ins w:author="Pilipinas Una" w:id="1" w:date="2021-12-07T19:47:05Z">
        <w:r w:rsidDel="00000000" w:rsidR="00000000" w:rsidRPr="00000000">
          <w:fldChar w:fldCharType="begin"/>
        </w:r>
        <w:r w:rsidDel="00000000" w:rsidR="00000000" w:rsidRPr="00000000">
          <w:instrText xml:space="preserve">HYPERLINK "https://pcgg.gov.ph/wp-content/uploads/2020/06/2019-PCGG-Year-End-Accomplishment-Report.pdf?fbclid=IwAR2-z9sQgpBTE05zEx7cAfix8MmezPtiYQ_2KJWrdY_Muti4OzIIzugQ3a4"</w:instrText>
        </w:r>
        <w:r w:rsidDel="00000000" w:rsidR="00000000" w:rsidRPr="00000000">
          <w:fldChar w:fldCharType="separate"/>
        </w:r>
        <w:r w:rsidDel="00000000" w:rsidR="00000000" w:rsidRPr="00000000">
          <w:rPr>
            <w:rtl w:val="0"/>
          </w:rPr>
          <w:t xml:space="preserve">https://pcgg.gov.ph/wp-content/uploads/2020/06/2019-PCGG-Year-End-Accomplishment-Report.pdf?fbclid=IwAR2-z9sQgpBTE05zEx7cAfix8MmezPtiYQ_2KJWrdY_Muti4OzIIzugQ3a4</w:t>
        </w:r>
        <w:r w:rsidDel="00000000" w:rsidR="00000000" w:rsidRPr="00000000">
          <w:fldChar w:fldCharType="end"/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B">
      <w:pPr>
        <w:rPr>
          <w:ins w:author="Pilipinas Una" w:id="1" w:date="2021-12-07T19:47:05Z"/>
        </w:rPr>
      </w:pPr>
      <w:ins w:author="Pilipinas Una" w:id="1" w:date="2021-12-07T19:47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C">
      <w:pPr>
        <w:rPr>
          <w:ins w:author="Pilipinas Una" w:id="1" w:date="2021-12-07T19:47:05Z"/>
        </w:rPr>
      </w:pPr>
      <w:ins w:author="Pilipinas Una" w:id="1" w:date="2021-12-07T19:47:05Z">
        <w:r w:rsidDel="00000000" w:rsidR="00000000" w:rsidRPr="00000000">
          <w:rPr>
            <w:rtl w:val="0"/>
          </w:rPr>
          <w:t xml:space="preserve">2018</w:t>
        </w:r>
      </w:ins>
    </w:p>
    <w:p w:rsidR="00000000" w:rsidDel="00000000" w:rsidP="00000000" w:rsidRDefault="00000000" w:rsidRPr="00000000" w14:paraId="0000000D">
      <w:pPr>
        <w:rPr>
          <w:ins w:author="Pilipinas Una" w:id="1" w:date="2021-12-07T19:47:05Z"/>
        </w:rPr>
      </w:pPr>
      <w:ins w:author="Pilipinas Una" w:id="1" w:date="2021-12-07T19:47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E">
      <w:pPr>
        <w:rPr>
          <w:ins w:author="Pilipinas Una" w:id="1" w:date="2021-12-07T19:47:05Z"/>
        </w:rPr>
      </w:pPr>
      <w:ins w:author="Pilipinas Una" w:id="1" w:date="2021-12-07T19:47:05Z">
        <w:r w:rsidDel="00000000" w:rsidR="00000000" w:rsidRPr="00000000">
          <w:rPr>
            <w:rtl w:val="0"/>
          </w:rPr>
          <w:t xml:space="preserve">https://pcgg.gov.ph/wp-content/uploads/2019/01/2018-PCGG-Year-End-Accomplishment-Report.pdf?fbclid=IwAR35IKWvd1NncNuYWtfDKR3cRihbCi8IMN09e9DDVkyqaF9lN8BkXc_BmaQ</w:t>
        </w:r>
      </w:ins>
    </w:p>
    <w:p w:rsidR="00000000" w:rsidDel="00000000" w:rsidP="00000000" w:rsidRDefault="00000000" w:rsidRPr="00000000" w14:paraId="0000000F">
      <w:pPr>
        <w:rPr>
          <w:ins w:author="Pilipinas Una" w:id="1" w:date="2021-12-07T19:47:05Z"/>
        </w:rPr>
      </w:pPr>
      <w:ins w:author="Pilipinas Una" w:id="1" w:date="2021-12-07T19:47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0">
      <w:pPr>
        <w:rPr>
          <w:ins w:author="Pilipinas Una" w:id="1" w:date="2021-12-07T19:47:05Z"/>
        </w:rPr>
      </w:pPr>
      <w:ins w:author="Pilipinas Una" w:id="1" w:date="2021-12-07T19:47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1">
      <w:pPr>
        <w:rPr>
          <w:ins w:author="Pilipinas Una" w:id="1" w:date="2021-12-07T19:47:05Z"/>
        </w:rPr>
      </w:pPr>
      <w:ins w:author="Pilipinas Una" w:id="1" w:date="2021-12-07T19:47:05Z">
        <w:r w:rsidDel="00000000" w:rsidR="00000000" w:rsidRPr="00000000">
          <w:rPr>
            <w:rtl w:val="0"/>
          </w:rPr>
          <w:t xml:space="preserve">2016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https://drive.google.com/file/d/1dYIa_zhyC4bGQCjquRfRzm16y0i9cdXD/view?fbclid=IwAR1i6mKTNYue_7iVN_DJtLMgz_GDdKjHETSyCfLm6Hi08otghFDRjtNxTeM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